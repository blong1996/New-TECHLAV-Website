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C2" w:rsidRPr="000F6DC2" w:rsidRDefault="00AD2D00" w:rsidP="00AD2D00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>
        <w:t xml:space="preserve"> </w:t>
      </w:r>
      <w:bookmarkStart w:id="0" w:name="_GoBack"/>
      <w:bookmarkEnd w:id="0"/>
      <w:r w:rsidR="000F6DC2">
        <w:rPr>
          <w:rFonts w:ascii="NimbusRomNo9L-Regu" w:hAnsi="NimbusRomNo9L-Regu" w:cs="NimbusRomNo9L-Regu"/>
          <w:sz w:val="21"/>
          <w:szCs w:val="21"/>
        </w:rPr>
        <w:t>N</w:t>
      </w:r>
      <w:r w:rsidR="000F6DC2">
        <w:rPr>
          <w:rFonts w:ascii="NimbusRomNo9L-Regu" w:hAnsi="NimbusRomNo9L-Regu" w:cs="NimbusRomNo9L-Regu"/>
          <w:sz w:val="21"/>
          <w:szCs w:val="21"/>
        </w:rPr>
        <w:t>.</w:t>
      </w:r>
      <w:r w:rsidR="000F6DC2">
        <w:rPr>
          <w:rFonts w:ascii="NimbusRomNo9L-Regu" w:hAnsi="NimbusRomNo9L-Regu" w:cs="NimbusRomNo9L-Regu"/>
          <w:sz w:val="21"/>
          <w:szCs w:val="21"/>
        </w:rPr>
        <w:t xml:space="preserve"> Namvar, N</w:t>
      </w:r>
      <w:r w:rsidR="000F6DC2">
        <w:rPr>
          <w:rFonts w:ascii="NimbusRomNo9L-Regu" w:hAnsi="NimbusRomNo9L-Regu" w:cs="NimbusRomNo9L-Regu"/>
          <w:sz w:val="21"/>
          <w:szCs w:val="21"/>
        </w:rPr>
        <w:t>.</w:t>
      </w:r>
      <w:r w:rsidR="000F6DC2">
        <w:rPr>
          <w:rFonts w:ascii="NimbusRomNo9L-Regu" w:hAnsi="NimbusRomNo9L-Regu" w:cs="NimbusRomNo9L-Regu"/>
          <w:sz w:val="21"/>
          <w:szCs w:val="21"/>
        </w:rPr>
        <w:t xml:space="preserve"> Bahadori, and F</w:t>
      </w:r>
      <w:r w:rsidR="000F6DC2">
        <w:rPr>
          <w:rFonts w:ascii="NimbusRomNo9L-Regu" w:hAnsi="NimbusRomNo9L-Regu" w:cs="NimbusRomNo9L-Regu"/>
          <w:sz w:val="21"/>
          <w:szCs w:val="21"/>
        </w:rPr>
        <w:t>.</w:t>
      </w:r>
      <w:r w:rsidR="000F6DC2">
        <w:rPr>
          <w:rFonts w:ascii="NimbusRomNo9L-Regu" w:hAnsi="NimbusRomNo9L-Regu" w:cs="NimbusRomNo9L-Regu"/>
          <w:sz w:val="21"/>
          <w:szCs w:val="21"/>
        </w:rPr>
        <w:t xml:space="preserve"> Afghah</w:t>
      </w:r>
      <w:r w:rsidR="000F6DC2">
        <w:rPr>
          <w:rStyle w:val="Emphasis"/>
        </w:rPr>
        <w:t>, “</w:t>
      </w:r>
      <w:r w:rsidR="000F6DC2" w:rsidRPr="000F6DC2">
        <w:rPr>
          <w:rStyle w:val="Emphasis"/>
        </w:rPr>
        <w:t>Context-Aware D2D Peer Selection for Load</w:t>
      </w:r>
      <w:r w:rsidR="000F6DC2">
        <w:rPr>
          <w:rStyle w:val="Emphasis"/>
        </w:rPr>
        <w:t xml:space="preserve"> </w:t>
      </w:r>
      <w:r w:rsidR="000F6DC2" w:rsidRPr="000F6DC2">
        <w:rPr>
          <w:rStyle w:val="Emphasis"/>
        </w:rPr>
        <w:t>Distribution in LTE Networks</w:t>
      </w:r>
      <w:r w:rsidR="000F6DC2">
        <w:rPr>
          <w:rStyle w:val="Emphasis"/>
        </w:rPr>
        <w:t xml:space="preserve">”, </w:t>
      </w:r>
      <w:r w:rsidR="000F6DC2">
        <w:t xml:space="preserve">Proc. of </w:t>
      </w:r>
      <w:r w:rsidR="000F6DC2">
        <w:t>2015</w:t>
      </w:r>
      <w:r w:rsidR="000F6DC2">
        <w:t xml:space="preserve"> IEEE </w:t>
      </w:r>
      <w:r>
        <w:t>Asilomar Conference on Signals, Systems, and Computers</w:t>
      </w:r>
      <w:r>
        <w:t>, pp 464—468, 2015.</w:t>
      </w:r>
      <w:r>
        <w:t xml:space="preserve"> [</w:t>
      </w:r>
      <w:proofErr w:type="gramStart"/>
      <w:r>
        <w:t>pdf</w:t>
      </w:r>
      <w:proofErr w:type="gramEnd"/>
      <w:r>
        <w:t>]</w:t>
      </w:r>
    </w:p>
    <w:p w:rsidR="000F6DC2" w:rsidRDefault="000F6DC2" w:rsidP="000F6D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F6DC2" w:rsidRPr="000F6DC2" w:rsidRDefault="000F6DC2" w:rsidP="000F6DC2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>
        <w:rPr>
          <w:rFonts w:ascii="NimbusRomNo9L-Regu" w:hAnsi="NimbusRomNo9L-Regu" w:cs="NimbusRomNo9L-Regu"/>
        </w:rPr>
        <w:t>N</w:t>
      </w:r>
      <w:r>
        <w:rPr>
          <w:rFonts w:ascii="NimbusRomNo9L-Regu" w:hAnsi="NimbusRomNo9L-Regu" w:cs="NimbusRomNo9L-Regu"/>
        </w:rPr>
        <w:t>.</w:t>
      </w:r>
      <w:r>
        <w:rPr>
          <w:rFonts w:ascii="NimbusRomNo9L-Regu" w:hAnsi="NimbusRomNo9L-Regu" w:cs="NimbusRomNo9L-Regu"/>
        </w:rPr>
        <w:t xml:space="preserve"> Enyinna, A</w:t>
      </w:r>
      <w:r>
        <w:rPr>
          <w:rFonts w:ascii="NimbusRomNo9L-Regu" w:hAnsi="NimbusRomNo9L-Regu" w:cs="NimbusRomNo9L-Regu"/>
        </w:rPr>
        <w:t>.</w:t>
      </w:r>
      <w:r>
        <w:rPr>
          <w:rFonts w:ascii="NimbusRomNo9L-Regu" w:hAnsi="NimbusRomNo9L-Regu" w:cs="NimbusRomNo9L-Regu"/>
        </w:rPr>
        <w:t xml:space="preserve"> Karimoddini, D</w:t>
      </w:r>
      <w:r>
        <w:rPr>
          <w:rFonts w:ascii="NimbusRomNo9L-Regu" w:hAnsi="NimbusRomNo9L-Regu" w:cs="NimbusRomNo9L-Regu"/>
        </w:rPr>
        <w:t>.</w:t>
      </w:r>
      <w:r>
        <w:rPr>
          <w:rFonts w:ascii="NimbusRomNo9L-Regu" w:hAnsi="NimbusRomNo9L-Regu" w:cs="NimbusRomNo9L-Regu"/>
        </w:rPr>
        <w:t xml:space="preserve"> Opoku, A</w:t>
      </w:r>
      <w:r>
        <w:rPr>
          <w:rFonts w:ascii="NimbusRomNo9L-Regu" w:hAnsi="NimbusRomNo9L-Regu" w:cs="NimbusRomNo9L-Regu"/>
        </w:rPr>
        <w:t>.</w:t>
      </w:r>
      <w:r>
        <w:rPr>
          <w:rFonts w:ascii="NimbusRomNo9L-Regu" w:hAnsi="NimbusRomNo9L-Regu" w:cs="NimbusRomNo9L-Regu"/>
        </w:rPr>
        <w:t xml:space="preserve"> Homaifar, S</w:t>
      </w:r>
      <w:r>
        <w:rPr>
          <w:rFonts w:ascii="NimbusRomNo9L-Regu" w:hAnsi="NimbusRomNo9L-Regu" w:cs="NimbusRomNo9L-Regu"/>
        </w:rPr>
        <w:t>.</w:t>
      </w:r>
      <w:r>
        <w:rPr>
          <w:rFonts w:ascii="NimbusRomNo9L-Regu" w:hAnsi="NimbusRomNo9L-Regu" w:cs="NimbusRomNo9L-Regu"/>
        </w:rPr>
        <w:t xml:space="preserve"> Arnold</w:t>
      </w:r>
      <w:r>
        <w:rPr>
          <w:rStyle w:val="Emphasis"/>
        </w:rPr>
        <w:t>, “</w:t>
      </w:r>
      <w:hyperlink r:id="rId4" w:history="1">
        <w:r w:rsidRPr="000F6DC2">
          <w:rPr>
            <w:rStyle w:val="Hyperlink"/>
          </w:rPr>
          <w:t>Developing an Interval Type-2 TSK Fuzzy Logic Controller</w:t>
        </w:r>
      </w:hyperlink>
      <w:r>
        <w:rPr>
          <w:rStyle w:val="Emphasis"/>
        </w:rPr>
        <w:t xml:space="preserve">,” </w:t>
      </w:r>
      <w:r>
        <w:t>Proc. of 34th Annual IEEE Conference of NAFIPS (North American Fuzzy Information Processing Society)</w:t>
      </w:r>
      <w:r w:rsidR="00AD2D00">
        <w:t>, 2015</w:t>
      </w:r>
      <w:r>
        <w:t>.</w:t>
      </w:r>
      <w:r>
        <w:t xml:space="preserve"> [</w:t>
      </w:r>
      <w:proofErr w:type="gramStart"/>
      <w:r>
        <w:t>pdf</w:t>
      </w:r>
      <w:proofErr w:type="gramEnd"/>
      <w:r>
        <w:t>]</w:t>
      </w:r>
    </w:p>
    <w:p w:rsidR="000F6DC2" w:rsidRDefault="000F6DC2" w:rsidP="000F6DC2"/>
    <w:p w:rsidR="008F07FA" w:rsidRDefault="000F6DC2" w:rsidP="000F6DC2">
      <w:r>
        <w:t xml:space="preserve">A. Karimoddini, M. </w:t>
      </w:r>
      <w:proofErr w:type="spellStart"/>
      <w:r>
        <w:t>Karimadini</w:t>
      </w:r>
      <w:proofErr w:type="spellEnd"/>
      <w:r>
        <w:t>, H. Lin, L. Shamgah, A. Homaifar, "</w:t>
      </w:r>
      <w:r>
        <w:rPr>
          <w:rStyle w:val="Emphasis"/>
        </w:rPr>
        <w:t>Development of a Decentralized Cooperative Control Technique for Collision Avoidance of Unmanned helicopters</w:t>
      </w:r>
      <w:r>
        <w:t>,” 2015 AUVSI Unmanned Systems Conference. [</w:t>
      </w:r>
      <w:hyperlink r:id="rId5" w:history="1">
        <w:r>
          <w:rPr>
            <w:rStyle w:val="Hyperlink"/>
          </w:rPr>
          <w:t>PDF</w:t>
        </w:r>
      </w:hyperlink>
      <w:r>
        <w:t>]</w:t>
      </w:r>
      <w:r>
        <w:br/>
      </w:r>
      <w:r>
        <w:br/>
        <w:t xml:space="preserve">P. Benavidez, M. Kumar, B. Erol, M. Jamshidi, S. </w:t>
      </w:r>
      <w:proofErr w:type="spellStart"/>
      <w:r>
        <w:t>Agaian</w:t>
      </w:r>
      <w:proofErr w:type="spellEnd"/>
      <w:r>
        <w:t>, “</w:t>
      </w:r>
      <w:hyperlink r:id="rId6" w:history="1">
        <w:r w:rsidRPr="000F6DC2">
          <w:rPr>
            <w:rStyle w:val="Hyperlink"/>
          </w:rPr>
          <w:t>Software Interface Design for Home-Based Assistive Multi-Robot System</w:t>
        </w:r>
      </w:hyperlink>
      <w:r>
        <w:t>,” Proc. 2015 10th System of Systems Engineering Conference (</w:t>
      </w:r>
      <w:proofErr w:type="spellStart"/>
      <w:r>
        <w:t>SoSE</w:t>
      </w:r>
      <w:proofErr w:type="spellEnd"/>
      <w:r>
        <w:t>), pp. 404 – 409, 2015.[</w:t>
      </w:r>
      <w:hyperlink r:id="rId7" w:history="1">
        <w:r>
          <w:rPr>
            <w:rStyle w:val="Hyperlink"/>
          </w:rPr>
          <w:t>PDF</w:t>
        </w:r>
      </w:hyperlink>
      <w:r>
        <w:t>]</w:t>
      </w:r>
      <w:r>
        <w:br/>
      </w:r>
      <w:r>
        <w:br/>
        <w:t>P. Rad, M. Jamshidi, G. Berman, J. Prevost, "</w:t>
      </w:r>
      <w:r>
        <w:rPr>
          <w:rStyle w:val="Emphasis"/>
        </w:rPr>
        <w:t xml:space="preserve">A Software Defined Networking </w:t>
      </w:r>
      <w:proofErr w:type="spellStart"/>
      <w:r>
        <w:rPr>
          <w:rStyle w:val="Emphasis"/>
        </w:rPr>
        <w:t>Architecure</w:t>
      </w:r>
      <w:proofErr w:type="spellEnd"/>
      <w:r>
        <w:rPr>
          <w:rStyle w:val="Emphasis"/>
        </w:rPr>
        <w:t xml:space="preserve"> for High Performance Clouds</w:t>
      </w:r>
      <w:r>
        <w:t>," To appear in International Journal of Complex Systems – Computing, Sensing and Control, 2015.[</w:t>
      </w:r>
      <w:hyperlink r:id="rId8" w:history="1">
        <w:r>
          <w:rPr>
            <w:rStyle w:val="Hyperlink"/>
          </w:rPr>
          <w:t>PDF</w:t>
        </w:r>
      </w:hyperlink>
      <w:r>
        <w:t>]</w:t>
      </w:r>
      <w:r>
        <w:br/>
      </w:r>
      <w:r>
        <w:br/>
        <w:t xml:space="preserve">X. Qin , B. Kelley, M. </w:t>
      </w:r>
      <w:proofErr w:type="spellStart"/>
      <w:r>
        <w:t>Saedy</w:t>
      </w:r>
      <w:proofErr w:type="spellEnd"/>
      <w:r>
        <w:t xml:space="preserve"> “</w:t>
      </w:r>
      <w:hyperlink r:id="rId9" w:history="1">
        <w:r w:rsidRPr="000F6DC2">
          <w:rPr>
            <w:rStyle w:val="Hyperlink"/>
          </w:rPr>
          <w:t>A Fast Map-Reduce Algorithm for Burst Errors in Big Data Cloud Storage</w:t>
        </w:r>
      </w:hyperlink>
      <w:r>
        <w:t>,” In Proc. 2015 10th System of Systems Engineering Conference (</w:t>
      </w:r>
      <w:proofErr w:type="spellStart"/>
      <w:r>
        <w:t>SoSE</w:t>
      </w:r>
      <w:proofErr w:type="spellEnd"/>
      <w:r>
        <w:t>), pp. 398-403., 2015. [</w:t>
      </w:r>
      <w:hyperlink r:id="rId10" w:history="1">
        <w:r>
          <w:rPr>
            <w:rStyle w:val="Hyperlink"/>
          </w:rPr>
          <w:t>PDF</w:t>
        </w:r>
      </w:hyperlink>
      <w:r>
        <w:t>]</w:t>
      </w:r>
      <w:r>
        <w:br/>
      </w:r>
      <w:r>
        <w:br/>
        <w:t xml:space="preserve">S. </w:t>
      </w:r>
      <w:proofErr w:type="spellStart"/>
      <w:r>
        <w:t>Armah</w:t>
      </w:r>
      <w:proofErr w:type="spellEnd"/>
      <w:r>
        <w:t>, S. Yi, “</w:t>
      </w:r>
      <w:hyperlink r:id="rId11" w:history="1">
        <w:r w:rsidRPr="000F6DC2">
          <w:rPr>
            <w:rStyle w:val="Hyperlink"/>
          </w:rPr>
          <w:t>Altitude Regulation of Quadrotor Types of UAVs Considering Communication Delays</w:t>
        </w:r>
      </w:hyperlink>
      <w:r>
        <w:t>,” In Proc. 12th IFAC Workshop on Time Delay Systems, pp. 263-268, 2015. [</w:t>
      </w:r>
      <w:hyperlink r:id="rId12" w:history="1">
        <w:r>
          <w:rPr>
            <w:rStyle w:val="Hyperlink"/>
          </w:rPr>
          <w:t>PDF</w:t>
        </w:r>
      </w:hyperlink>
      <w:r>
        <w:t>]</w:t>
      </w:r>
      <w:r>
        <w:br/>
      </w:r>
      <w:r>
        <w:br/>
      </w:r>
      <w:proofErr w:type="spellStart"/>
      <w:r>
        <w:t>M.Sefidmazgi</w:t>
      </w:r>
      <w:proofErr w:type="spellEnd"/>
      <w:r>
        <w:t>, M. Kordmahalleh, A. Homaifar, and A. Karimoddini, “</w:t>
      </w:r>
      <w:hyperlink r:id="rId13" w:history="1">
        <w:r w:rsidRPr="000F6DC2">
          <w:rPr>
            <w:rStyle w:val="Hyperlink"/>
          </w:rPr>
          <w:t>Switched Linear System Identification based on Bounded-Switching Clustering</w:t>
        </w:r>
      </w:hyperlink>
      <w:r>
        <w:t>,” In Proc. 2015 IEEE American Control Conference, pp. 1806-1812, 2015. [</w:t>
      </w:r>
      <w:hyperlink r:id="rId14" w:history="1">
        <w:r>
          <w:rPr>
            <w:rStyle w:val="Hyperlink"/>
          </w:rPr>
          <w:t>PDF</w:t>
        </w:r>
      </w:hyperlink>
      <w:r>
        <w:t>]</w:t>
      </w:r>
      <w:r>
        <w:br/>
      </w:r>
      <w:r>
        <w:br/>
        <w:t xml:space="preserve">B. Kelley, G. Parra, D. </w:t>
      </w:r>
      <w:proofErr w:type="spellStart"/>
      <w:r>
        <w:t>Akopian</w:t>
      </w:r>
      <w:proofErr w:type="spellEnd"/>
      <w:r>
        <w:t>, “</w:t>
      </w:r>
      <w:hyperlink r:id="rId15" w:history="1">
        <w:r w:rsidRPr="000F6DC2">
          <w:rPr>
            <w:rStyle w:val="Hyperlink"/>
          </w:rPr>
          <w:t>Cognitive Interference Avoidance in 4th Generation GPS</w:t>
        </w:r>
      </w:hyperlink>
      <w:r>
        <w:t>,” In Proc. 2015 10th System of Systems Engineering Conference (</w:t>
      </w:r>
      <w:proofErr w:type="spellStart"/>
      <w:r>
        <w:t>SoSE</w:t>
      </w:r>
      <w:proofErr w:type="spellEnd"/>
      <w:r>
        <w:t>), pp. 410 – 415, 2015. [</w:t>
      </w:r>
      <w:hyperlink r:id="rId16" w:history="1">
        <w:r>
          <w:rPr>
            <w:rStyle w:val="Hyperlink"/>
          </w:rPr>
          <w:t>PDF</w:t>
        </w:r>
      </w:hyperlink>
      <w:r>
        <w:t>]</w:t>
      </w:r>
      <w:r>
        <w:br/>
      </w:r>
      <w:r>
        <w:br/>
        <w:t xml:space="preserve">C. </w:t>
      </w:r>
      <w:proofErr w:type="spellStart"/>
      <w:r>
        <w:t>Osiegbu</w:t>
      </w:r>
      <w:proofErr w:type="spellEnd"/>
      <w:r>
        <w:t>, S. Amsalu, F. Afghah, D. Limbrick and, A. Homaifar, “</w:t>
      </w:r>
      <w:hyperlink r:id="rId17" w:history="1">
        <w:r w:rsidRPr="000F6DC2">
          <w:rPr>
            <w:rStyle w:val="Hyperlink"/>
          </w:rPr>
          <w:t>Design and Implementation of an Autonomous Wireless Sensor-based Smart Home</w:t>
        </w:r>
      </w:hyperlink>
      <w:r>
        <w:t xml:space="preserve">,” </w:t>
      </w:r>
      <w:del w:id="1" w:author="Ali Karimoddini" w:date="2016-03-03T13:21:00Z">
        <w:r w:rsidDel="000F6DC2">
          <w:delText xml:space="preserve">To appear in </w:delText>
        </w:r>
      </w:del>
      <w:r>
        <w:t>Proc. of the 24th International Conference on Computer Communications and Networks (ICCCN'15).[</w:t>
      </w:r>
      <w:hyperlink r:id="rId18" w:history="1">
        <w:r>
          <w:rPr>
            <w:rStyle w:val="Hyperlink"/>
          </w:rPr>
          <w:t>PDF</w:t>
        </w:r>
      </w:hyperlink>
      <w:r>
        <w:t>]</w:t>
      </w:r>
      <w:r>
        <w:br/>
      </w:r>
      <w:r>
        <w:br/>
        <w:t xml:space="preserve">J. </w:t>
      </w:r>
      <w:proofErr w:type="spellStart"/>
      <w:r>
        <w:t>Nuamah</w:t>
      </w:r>
      <w:proofErr w:type="spellEnd"/>
      <w:r>
        <w:t>, S. Oh, and Y. Seong, “</w:t>
      </w:r>
      <w:r>
        <w:rPr>
          <w:rStyle w:val="Emphasis"/>
        </w:rPr>
        <w:t>Measuring Trust in Automation: A New Approach</w:t>
      </w:r>
      <w:r>
        <w:t>,” The 2015 Modern Artificial Intelligence and Cognitive Science Conference. [</w:t>
      </w:r>
      <w:hyperlink r:id="rId19" w:history="1">
        <w:r>
          <w:rPr>
            <w:rStyle w:val="Hyperlink"/>
          </w:rPr>
          <w:t>PDF</w:t>
        </w:r>
      </w:hyperlink>
      <w:r>
        <w:t>]</w:t>
      </w:r>
      <w:r>
        <w:br/>
      </w:r>
      <w:r>
        <w:br/>
        <w:t xml:space="preserve">P. Benavidez, M. Kumar, S. </w:t>
      </w:r>
      <w:proofErr w:type="spellStart"/>
      <w:proofErr w:type="gramStart"/>
      <w:r>
        <w:t>Agaian</w:t>
      </w:r>
      <w:proofErr w:type="spellEnd"/>
      <w:r>
        <w:t xml:space="preserve"> ,</w:t>
      </w:r>
      <w:proofErr w:type="gramEnd"/>
      <w:r>
        <w:t xml:space="preserve"> M. Jamshidi, “</w:t>
      </w:r>
      <w:hyperlink r:id="rId20" w:history="1">
        <w:r w:rsidRPr="000F6DC2">
          <w:rPr>
            <w:rStyle w:val="Hyperlink"/>
          </w:rPr>
          <w:t xml:space="preserve">Design of a Home Multi-Robot System for the Elderly </w:t>
        </w:r>
        <w:r w:rsidRPr="000F6DC2">
          <w:rPr>
            <w:rStyle w:val="Hyperlink"/>
          </w:rPr>
          <w:lastRenderedPageBreak/>
          <w:t>and Disabled</w:t>
        </w:r>
      </w:hyperlink>
      <w:r>
        <w:t>,” Proc. 2015 10th System of Systems Engineering Conference (</w:t>
      </w:r>
      <w:proofErr w:type="spellStart"/>
      <w:r>
        <w:t>SoSE</w:t>
      </w:r>
      <w:proofErr w:type="spellEnd"/>
      <w:r>
        <w:t>), pp. 392 – 397, 2015. [</w:t>
      </w:r>
      <w:hyperlink r:id="rId21" w:history="1">
        <w:r>
          <w:rPr>
            <w:rStyle w:val="Hyperlink"/>
          </w:rPr>
          <w:t>PDF</w:t>
        </w:r>
      </w:hyperlink>
      <w:r>
        <w:t>]</w:t>
      </w:r>
    </w:p>
    <w:sectPr w:rsidR="008F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i Karimoddini">
    <w15:presenceInfo w15:providerId="None" w15:userId="Ali Karimoddi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C2"/>
    <w:rsid w:val="00082813"/>
    <w:rsid w:val="000F6DC2"/>
    <w:rsid w:val="00101AE5"/>
    <w:rsid w:val="00775C93"/>
    <w:rsid w:val="008661C2"/>
    <w:rsid w:val="00AC583B"/>
    <w:rsid w:val="00AD2D00"/>
    <w:rsid w:val="00CB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C3158-9F01-44A2-B7D1-5D9BF970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6DC2"/>
    <w:rPr>
      <w:i/>
      <w:iCs/>
    </w:rPr>
  </w:style>
  <w:style w:type="character" w:styleId="Hyperlink">
    <w:name w:val="Hyperlink"/>
    <w:basedOn w:val="DefaultParagraphFont"/>
    <w:uiPriority w:val="99"/>
    <w:unhideWhenUsed/>
    <w:rsid w:val="000F6D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C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2D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lav.ncat.edu/publications/Complex%20Systems%20Journal.pdf" TargetMode="External"/><Relationship Id="rId13" Type="http://schemas.openxmlformats.org/officeDocument/2006/relationships/hyperlink" Target="http://ieeexplore.ieee.org/xpl/articleDetails.jsp?arnumber=7170995&amp;newsearch=true&amp;queryText=Switched%20Linear%20System%20Identification%20based%20on%20Bounded-Switching%20Clustering" TargetMode="External"/><Relationship Id="rId18" Type="http://schemas.openxmlformats.org/officeDocument/2006/relationships/hyperlink" Target="http://techlav.ncat.edu/publications/Design%20and%20implementation%20of%20an%20autonomous%20wireless%20sensor%20based%20smart%20home_Final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echlav.ncat.edu/publications/Design%20of%20a%20Home%20Multi-Robot%20System%20for%20the%20Elderly%20and.pdf" TargetMode="External"/><Relationship Id="rId7" Type="http://schemas.openxmlformats.org/officeDocument/2006/relationships/hyperlink" Target="http://techlav.ncat.edu/publications/Software%20Interface%20Design%20for%20Home-Based%20Assistive.pdf" TargetMode="External"/><Relationship Id="rId12" Type="http://schemas.openxmlformats.org/officeDocument/2006/relationships/hyperlink" Target="http://techlav.ncat.edu/publications/Altitude%20Regulation%20of%20Quadrotor%20Types%20of%20UAVs%20Considering%20Communication.pdf" TargetMode="External"/><Relationship Id="rId17" Type="http://schemas.openxmlformats.org/officeDocument/2006/relationships/hyperlink" Target="http://ieeexplore.ieee.org/xpls/abs_all.jsp?arnumber=728839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echlav.ncat.edu/publications/Cognitive%20Interference%20Avoidance%20in%204th%20Generation%20GPS.pdf" TargetMode="External"/><Relationship Id="rId20" Type="http://schemas.openxmlformats.org/officeDocument/2006/relationships/hyperlink" Target="http://ieeexplore.ieee.org/xpls/abs_all.jsp?arnumber=7151907" TargetMode="External"/><Relationship Id="rId1" Type="http://schemas.openxmlformats.org/officeDocument/2006/relationships/styles" Target="styles.xml"/><Relationship Id="rId6" Type="http://schemas.openxmlformats.org/officeDocument/2006/relationships/hyperlink" Target="http://ieeexplore.ieee.org/xpls/abs_all.jsp?arnumber=7151926" TargetMode="External"/><Relationship Id="rId11" Type="http://schemas.openxmlformats.org/officeDocument/2006/relationships/hyperlink" Target="http://www.sciencedirect.com/science/article/pii/S240589631501491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techlav.ncat.edu/publications/Development%20of%20a%20Decentralized%20Cooperative%20Control%20Technique%20for%20Collision%20Avoidance%20of%20Unmanned%20helicopters.pdf" TargetMode="External"/><Relationship Id="rId15" Type="http://schemas.openxmlformats.org/officeDocument/2006/relationships/hyperlink" Target="http://ieeexplore.ieee.org/xpl/abstractAuthors.jsp?reload=true&amp;tp=&amp;arnumber=7151973&amp;openedRefinements%3D*%26filter%3DAND%28NOT%284283010803%29%29%26pageNumber%3D7%26rowsPerPage%3D100%26queryText%3D%28gps%29" TargetMode="External"/><Relationship Id="rId23" Type="http://schemas.microsoft.com/office/2011/relationships/people" Target="people.xml"/><Relationship Id="rId10" Type="http://schemas.openxmlformats.org/officeDocument/2006/relationships/hyperlink" Target="http://techlav.ncat.edu/publications/A%20Fast%20Map-Reduce%20Algorithm%20for%20Burst%20Errors%20in%20Big%20Data%20Cloud%20Storage.pdf" TargetMode="External"/><Relationship Id="rId19" Type="http://schemas.openxmlformats.org/officeDocument/2006/relationships/hyperlink" Target="http://techlav.ncat.edu/publications/Extended%20Abstract_MAICS.pdf" TargetMode="External"/><Relationship Id="rId4" Type="http://schemas.openxmlformats.org/officeDocument/2006/relationships/hyperlink" Target="http://ieeexplore.ieee.org/xpl/abstractAuthors.jsp?arnumber=7284160&amp;filter%3DAND%28p_IS_Number%3A7284110%29%26rowsPerPage%3D75" TargetMode="External"/><Relationship Id="rId9" Type="http://schemas.openxmlformats.org/officeDocument/2006/relationships/hyperlink" Target="http://ieeexplore.ieee.org/xpls/abs_all.jsp?arnumber=7151912" TargetMode="External"/><Relationship Id="rId14" Type="http://schemas.openxmlformats.org/officeDocument/2006/relationships/hyperlink" Target="http://techlav.ncat.edu/publications/Switched%20Linear%20System%20Identi%EF%AC%81cation%20based%20on%20Bounded-Switching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Karimoddini</dc:creator>
  <cp:keywords/>
  <dc:description/>
  <cp:lastModifiedBy>Ali Karimoddini</cp:lastModifiedBy>
  <cp:revision>1</cp:revision>
  <dcterms:created xsi:type="dcterms:W3CDTF">2016-03-03T18:19:00Z</dcterms:created>
  <dcterms:modified xsi:type="dcterms:W3CDTF">2016-03-03T18:39:00Z</dcterms:modified>
</cp:coreProperties>
</file>